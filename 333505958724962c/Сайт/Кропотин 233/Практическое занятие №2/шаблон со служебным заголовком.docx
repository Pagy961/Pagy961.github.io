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6F" w:rsidRPr="004B14A8" w:rsidRDefault="00F0066F" w:rsidP="00F0066F">
      <w:pPr>
        <w:rPr>
          <w:ins w:id="0" w:author="Unknown"/>
          <w:rFonts w:ascii="Arial" w:hAnsi="Arial" w:cs="Arial"/>
          <w:sz w:val="24"/>
          <w:szCs w:val="24"/>
        </w:rPr>
      </w:pPr>
      <w:ins w:id="1" w:author="Unknown">
        <w:r w:rsidRPr="004B14A8">
          <w:rPr>
            <w:rFonts w:ascii="Arial" w:hAnsi="Arial" w:cs="Arial"/>
            <w:sz w:val="24"/>
            <w:szCs w:val="24"/>
          </w:rPr>
          <w:t>HTML5 код, который у меня получился, а также подробно разберём его:</w:t>
        </w:r>
      </w:ins>
    </w:p>
    <w:tbl>
      <w:tblPr>
        <w:tblW w:w="9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925"/>
      </w:tblGrid>
      <w:tr w:rsidR="00F0066F" w:rsidRPr="00F0066F" w:rsidTr="0005579C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66F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344D04" w:rsidRDefault="00344D04" w:rsidP="00055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344D04" w:rsidRDefault="00344D04" w:rsidP="00055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344D04" w:rsidRPr="004B14A8" w:rsidRDefault="00344D04" w:rsidP="0005579C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8925" w:type="dxa"/>
            <w:vAlign w:val="center"/>
            <w:hideMark/>
          </w:tcPr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&lt;!DOCTYPE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html&gt;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lang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="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ru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&lt;head&gt;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 .........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&lt;/head&gt;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&lt;body&gt;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Шапка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сайта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&lt;header id="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headerInner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Навигация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nav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class="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bottomMenu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&lt;!-- ......... --&gt;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nav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14A8">
              <w:rPr>
                <w:rFonts w:ascii="Arial" w:hAnsi="Arial" w:cs="Arial"/>
                <w:sz w:val="24"/>
                <w:szCs w:val="24"/>
              </w:rPr>
              <w:t>&lt;!--</w:t>
            </w:r>
            <w:proofErr w:type="gramEnd"/>
            <w:r w:rsidRPr="004B14A8">
              <w:rPr>
                <w:rFonts w:ascii="Arial" w:hAnsi="Arial" w:cs="Arial"/>
                <w:sz w:val="24"/>
                <w:szCs w:val="24"/>
              </w:rPr>
              <w:t xml:space="preserve"> Конец навигации --&gt;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proofErr w:type="gramStart"/>
            <w:r w:rsidRPr="004B14A8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>&gt;&lt;</w:t>
            </w:r>
            <w:proofErr w:type="gramEnd"/>
            <w:r w:rsidRPr="004B14A8">
              <w:rPr>
                <w:rFonts w:ascii="Arial" w:hAnsi="Arial" w:cs="Arial"/>
                <w:sz w:val="24"/>
                <w:szCs w:val="24"/>
              </w:rPr>
              <w:t>!-- Конец шапки сайта --&gt;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&lt;section id="wrapper"&gt;</w:t>
            </w: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основной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блок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aside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colLeft</w:t>
            </w:r>
            <w:proofErr w:type="spellEnd"/>
            <w:proofErr w:type="gramStart"/>
            <w:r w:rsidRPr="004B14A8">
              <w:rPr>
                <w:rFonts w:ascii="Arial" w:hAnsi="Arial" w:cs="Arial"/>
                <w:sz w:val="24"/>
                <w:szCs w:val="24"/>
              </w:rPr>
              <w:t>"&gt;&lt;</w:t>
            </w:r>
            <w:proofErr w:type="gramEnd"/>
            <w:r w:rsidRPr="004B14A8">
              <w:rPr>
                <w:rFonts w:ascii="Arial" w:hAnsi="Arial" w:cs="Arial"/>
                <w:sz w:val="24"/>
                <w:szCs w:val="24"/>
              </w:rPr>
              <w:t>!-- блок там где отображаются посты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Начало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поста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&lt;article class="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postBox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lastRenderedPageBreak/>
              <w:t>&lt;!-- ......... --&gt;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&lt;/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article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14A8">
              <w:rPr>
                <w:rFonts w:ascii="Arial" w:hAnsi="Arial" w:cs="Arial"/>
                <w:sz w:val="24"/>
                <w:szCs w:val="24"/>
              </w:rPr>
              <w:t>&lt;!--</w:t>
            </w:r>
            <w:proofErr w:type="gramEnd"/>
            <w:r w:rsidRPr="004B14A8">
              <w:rPr>
                <w:rFonts w:ascii="Arial" w:hAnsi="Arial" w:cs="Arial"/>
                <w:sz w:val="24"/>
                <w:szCs w:val="24"/>
              </w:rPr>
              <w:t xml:space="preserve"> Начало поста --&gt;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F0066F" w:rsidRPr="004B14A8" w:rsidRDefault="00F0066F" w:rsidP="0005579C">
            <w:pPr>
              <w:rPr>
                <w:rFonts w:ascii="Arial" w:hAnsi="Arial" w:cs="Arial"/>
                <w:sz w:val="24"/>
                <w:szCs w:val="24"/>
              </w:rPr>
            </w:pPr>
            <w:r w:rsidRPr="004B14A8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aside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>="</w:t>
            </w:r>
            <w:proofErr w:type="spellStart"/>
            <w:r w:rsidRPr="004B14A8">
              <w:rPr>
                <w:rFonts w:ascii="Arial" w:hAnsi="Arial" w:cs="Arial"/>
                <w:sz w:val="24"/>
                <w:szCs w:val="24"/>
              </w:rPr>
              <w:t>colRight</w:t>
            </w:r>
            <w:proofErr w:type="spellEnd"/>
            <w:r w:rsidRPr="004B14A8">
              <w:rPr>
                <w:rFonts w:ascii="Arial" w:hAnsi="Arial" w:cs="Arial"/>
                <w:sz w:val="24"/>
                <w:szCs w:val="24"/>
              </w:rPr>
              <w:t xml:space="preserve">"&gt; </w:t>
            </w:r>
            <w:proofErr w:type="gramStart"/>
            <w:r w:rsidRPr="004B14A8">
              <w:rPr>
                <w:rFonts w:ascii="Arial" w:hAnsi="Arial" w:cs="Arial"/>
                <w:sz w:val="24"/>
                <w:szCs w:val="24"/>
              </w:rPr>
              <w:t>&lt;!--</w:t>
            </w:r>
            <w:proofErr w:type="gramEnd"/>
            <w:r w:rsidRPr="004B14A8">
              <w:rPr>
                <w:rFonts w:ascii="Arial" w:hAnsi="Arial" w:cs="Arial"/>
                <w:sz w:val="24"/>
                <w:szCs w:val="24"/>
              </w:rPr>
              <w:t xml:space="preserve"> блок боковой колонки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 ......... --&gt;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&lt;/aside&gt;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&lt;/div&gt;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&lt;/section&gt;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7849A5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&lt;footer id="</w:t>
            </w:r>
            <w:proofErr w:type="spell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footerInner</w:t>
            </w:r>
            <w:proofErr w:type="spell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"&gt;</w:t>
            </w:r>
            <w:proofErr w:type="gramStart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>&lt;!--</w:t>
            </w:r>
            <w:proofErr w:type="gramEnd"/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Футер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B14A8">
              <w:rPr>
                <w:rFonts w:ascii="Arial" w:hAnsi="Arial" w:cs="Arial"/>
                <w:sz w:val="24"/>
                <w:szCs w:val="24"/>
              </w:rPr>
              <w:t>сайта</w:t>
            </w:r>
            <w:r w:rsidRPr="007849A5">
              <w:rPr>
                <w:rFonts w:ascii="Arial" w:hAnsi="Arial" w:cs="Arial"/>
                <w:sz w:val="24"/>
                <w:szCs w:val="24"/>
                <w:lang w:val="en-US"/>
              </w:rPr>
              <w:t xml:space="preserve"> --&gt;</w:t>
            </w:r>
          </w:p>
          <w:p w:rsidR="00F0066F" w:rsidRPr="00F0066F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66F">
              <w:rPr>
                <w:rFonts w:ascii="Arial" w:hAnsi="Arial" w:cs="Arial"/>
                <w:sz w:val="24"/>
                <w:szCs w:val="24"/>
                <w:lang w:val="en-US"/>
              </w:rPr>
              <w:t>&lt;!-- ......... --&gt;</w:t>
            </w:r>
          </w:p>
          <w:p w:rsidR="00F0066F" w:rsidRPr="00F0066F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66F">
              <w:rPr>
                <w:rFonts w:ascii="Arial" w:hAnsi="Arial" w:cs="Arial"/>
                <w:sz w:val="24"/>
                <w:szCs w:val="24"/>
                <w:lang w:val="en-US"/>
              </w:rPr>
              <w:t>&lt;/footer&gt;</w:t>
            </w:r>
          </w:p>
          <w:p w:rsidR="00F0066F" w:rsidRPr="00F0066F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66F">
              <w:rPr>
                <w:rFonts w:ascii="Arial" w:hAnsi="Arial" w:cs="Arial"/>
                <w:sz w:val="24"/>
                <w:szCs w:val="24"/>
                <w:lang w:val="en-US"/>
              </w:rPr>
              <w:t> </w:t>
            </w:r>
          </w:p>
          <w:p w:rsidR="00F0066F" w:rsidRPr="00F0066F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66F">
              <w:rPr>
                <w:rFonts w:ascii="Arial" w:hAnsi="Arial" w:cs="Arial"/>
                <w:sz w:val="24"/>
                <w:szCs w:val="24"/>
                <w:lang w:val="en-US"/>
              </w:rPr>
              <w:t>&lt;/body&gt;</w:t>
            </w:r>
          </w:p>
          <w:p w:rsidR="00F0066F" w:rsidRPr="00F0066F" w:rsidRDefault="00F0066F" w:rsidP="000557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66F">
              <w:rPr>
                <w:rFonts w:ascii="Arial" w:hAnsi="Arial" w:cs="Arial"/>
                <w:sz w:val="24"/>
                <w:szCs w:val="24"/>
                <w:lang w:val="en-US"/>
              </w:rPr>
              <w:t>&lt;/html&gt;</w:t>
            </w:r>
          </w:p>
        </w:tc>
      </w:tr>
    </w:tbl>
    <w:p w:rsidR="00B32588" w:rsidRPr="00F0066F" w:rsidRDefault="00B32588">
      <w:pPr>
        <w:rPr>
          <w:lang w:val="en-US"/>
        </w:rPr>
      </w:pPr>
    </w:p>
    <w:sectPr w:rsidR="00B32588" w:rsidRPr="00F0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6F"/>
    <w:rsid w:val="00344D04"/>
    <w:rsid w:val="00B32588"/>
    <w:rsid w:val="00F0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6FA8"/>
  <w15:chartTrackingRefBased/>
  <w15:docId w15:val="{1EEBC0E6-5076-438C-8E32-FDE0661A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6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2019-10-01T05:28:00Z</dcterms:created>
  <dcterms:modified xsi:type="dcterms:W3CDTF">2019-10-01T05:34:00Z</dcterms:modified>
</cp:coreProperties>
</file>