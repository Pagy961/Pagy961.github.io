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D0" w:rsidRPr="008053D0" w:rsidRDefault="008053D0" w:rsidP="008053D0">
      <w:pPr>
        <w:rPr>
          <w:rFonts w:ascii="Arial" w:hAnsi="Arial" w:cs="Arial"/>
          <w:sz w:val="24"/>
          <w:szCs w:val="24"/>
        </w:rPr>
      </w:pPr>
      <w:r w:rsidRPr="008053D0">
        <w:rPr>
          <w:rFonts w:ascii="Arial" w:hAnsi="Arial" w:cs="Arial"/>
          <w:sz w:val="24"/>
          <w:szCs w:val="24"/>
        </w:rPr>
        <w:t>Пустой шаблон HTML5</w:t>
      </w:r>
    </w:p>
    <w:p w:rsidR="008053D0" w:rsidRPr="008053D0" w:rsidRDefault="008053D0" w:rsidP="008053D0">
      <w:pPr>
        <w:rPr>
          <w:ins w:id="0" w:author="Unknown"/>
          <w:rFonts w:ascii="Arial" w:hAnsi="Arial" w:cs="Arial"/>
          <w:sz w:val="24"/>
          <w:szCs w:val="24"/>
        </w:rPr>
      </w:pPr>
      <w:ins w:id="1" w:author="Unknown">
        <w:r w:rsidRPr="008053D0">
          <w:rPr>
            <w:rFonts w:ascii="Arial" w:hAnsi="Arial" w:cs="Arial"/>
            <w:sz w:val="24"/>
            <w:szCs w:val="24"/>
          </w:rPr>
          <w:t>пример пустого шаблона HTML5.</w:t>
        </w:r>
        <w:r w:rsidRPr="008053D0">
          <w:rPr>
            <w:rFonts w:ascii="Arial" w:hAnsi="Arial" w:cs="Arial"/>
            <w:sz w:val="24"/>
            <w:szCs w:val="24"/>
          </w:rPr>
          <w:br/>
        </w:r>
        <w:r w:rsidRPr="008053D0">
          <w:rPr>
            <w:rFonts w:ascii="Arial" w:hAnsi="Arial" w:cs="Arial"/>
            <w:sz w:val="24"/>
            <w:szCs w:val="24"/>
          </w:rPr>
          <w:br/>
        </w:r>
      </w:ins>
      <w:r w:rsidRPr="008053D0">
        <w:rPr>
          <w:rFonts w:ascii="Arial" w:hAnsi="Arial" w:cs="Arial"/>
          <w:sz w:val="24"/>
          <w:szCs w:val="24"/>
        </w:rPr>
        <w:drawing>
          <wp:inline distT="0" distB="0" distL="0" distR="0">
            <wp:extent cx="4763135" cy="5709920"/>
            <wp:effectExtent l="19050" t="0" r="0" b="0"/>
            <wp:docPr id="2" name="Рисунок 2" descr="Пустой шаблон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устой шаблон HTML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" w:author="Unknown">
        <w:r w:rsidRPr="008053D0">
          <w:rPr>
            <w:rFonts w:ascii="Arial" w:hAnsi="Arial" w:cs="Arial"/>
            <w:sz w:val="24"/>
            <w:szCs w:val="24"/>
          </w:rPr>
          <w:br/>
          <w:t>В новом стандарте многое упростилось и теперь базовая часть выглядит так:</w:t>
        </w:r>
      </w:ins>
    </w:p>
    <w:p w:rsidR="008053D0" w:rsidRPr="008053D0" w:rsidRDefault="008053D0" w:rsidP="008053D0">
      <w:pPr>
        <w:rPr>
          <w:ins w:id="3" w:author="Unknown"/>
          <w:rFonts w:ascii="Arial" w:hAnsi="Arial" w:cs="Arial"/>
          <w:sz w:val="24"/>
          <w:szCs w:val="24"/>
        </w:rPr>
      </w:pPr>
      <w:ins w:id="4" w:author="Unknown">
        <w:r w:rsidRPr="008053D0">
          <w:rPr>
            <w:rFonts w:ascii="Arial" w:hAnsi="Arial" w:cs="Arial"/>
            <w:sz w:val="24"/>
            <w:szCs w:val="24"/>
          </w:rPr>
          <w:t>&lt;!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doctype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html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5" w:author="Unknown"/>
          <w:rFonts w:ascii="Arial" w:hAnsi="Arial" w:cs="Arial"/>
          <w:sz w:val="24"/>
          <w:szCs w:val="24"/>
        </w:rPr>
      </w:pPr>
      <w:ins w:id="6" w:author="Unknown">
        <w:r w:rsidRPr="008053D0">
          <w:rPr>
            <w:rFonts w:ascii="Arial" w:hAnsi="Arial" w:cs="Arial"/>
            <w:sz w:val="24"/>
            <w:szCs w:val="24"/>
          </w:rPr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html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lang=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ru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"&gt;</w:t>
        </w:r>
      </w:ins>
    </w:p>
    <w:p w:rsidR="008053D0" w:rsidRPr="008053D0" w:rsidRDefault="008053D0" w:rsidP="008053D0">
      <w:pPr>
        <w:rPr>
          <w:ins w:id="7" w:author="Unknown"/>
          <w:rFonts w:ascii="Arial" w:hAnsi="Arial" w:cs="Arial"/>
          <w:sz w:val="24"/>
          <w:szCs w:val="24"/>
        </w:rPr>
      </w:pPr>
      <w:ins w:id="8" w:author="Unknown">
        <w:r w:rsidRPr="008053D0">
          <w:rPr>
            <w:rFonts w:ascii="Arial" w:hAnsi="Arial" w:cs="Arial"/>
            <w:sz w:val="24"/>
            <w:szCs w:val="24"/>
          </w:rPr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head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9" w:author="Unknown"/>
          <w:rFonts w:ascii="Arial" w:hAnsi="Arial" w:cs="Arial"/>
          <w:sz w:val="24"/>
          <w:szCs w:val="24"/>
        </w:rPr>
      </w:pPr>
      <w:ins w:id="10" w:author="Unknown">
        <w:r w:rsidRPr="008053D0">
          <w:rPr>
            <w:rFonts w:ascii="Arial" w:hAnsi="Arial" w:cs="Arial"/>
            <w:sz w:val="24"/>
            <w:szCs w:val="24"/>
          </w:rPr>
          <w:t xml:space="preserve"> 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meta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charset=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"utf-8" /&gt;</w:t>
        </w:r>
      </w:ins>
    </w:p>
    <w:p w:rsidR="008053D0" w:rsidRPr="008053D0" w:rsidRDefault="008053D0" w:rsidP="008053D0">
      <w:pPr>
        <w:rPr>
          <w:ins w:id="11" w:author="Unknown"/>
          <w:rFonts w:ascii="Arial" w:hAnsi="Arial" w:cs="Arial"/>
          <w:sz w:val="24"/>
          <w:szCs w:val="24"/>
        </w:rPr>
      </w:pPr>
      <w:ins w:id="12" w:author="Unknown">
        <w:r w:rsidRPr="008053D0">
          <w:rPr>
            <w:rFonts w:ascii="Arial" w:hAnsi="Arial" w:cs="Arial"/>
            <w:sz w:val="24"/>
            <w:szCs w:val="24"/>
          </w:rPr>
          <w:t xml:space="preserve"> 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title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title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13" w:author="Unknown"/>
          <w:rFonts w:ascii="Arial" w:hAnsi="Arial" w:cs="Arial"/>
          <w:sz w:val="24"/>
          <w:szCs w:val="24"/>
        </w:rPr>
      </w:pPr>
      <w:ins w:id="14" w:author="Unknown">
        <w:r w:rsidRPr="008053D0">
          <w:rPr>
            <w:rFonts w:ascii="Arial" w:hAnsi="Arial" w:cs="Arial"/>
            <w:sz w:val="24"/>
            <w:szCs w:val="24"/>
          </w:rPr>
          <w:t xml:space="preserve"> 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link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rel=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stylesheet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"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href=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style.css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 /&gt;</w:t>
        </w:r>
      </w:ins>
    </w:p>
    <w:p w:rsidR="008053D0" w:rsidRPr="008053D0" w:rsidRDefault="008053D0" w:rsidP="008053D0">
      <w:pPr>
        <w:rPr>
          <w:ins w:id="15" w:author="Unknown"/>
          <w:rFonts w:ascii="Arial" w:hAnsi="Arial" w:cs="Arial"/>
          <w:sz w:val="24"/>
          <w:szCs w:val="24"/>
        </w:rPr>
      </w:pPr>
      <w:ins w:id="16" w:author="Unknown">
        <w:r w:rsidRPr="008053D0">
          <w:rPr>
            <w:rFonts w:ascii="Arial" w:hAnsi="Arial" w:cs="Arial"/>
            <w:sz w:val="24"/>
            <w:szCs w:val="24"/>
          </w:rPr>
          <w:t>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head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17" w:author="Unknown"/>
          <w:rFonts w:ascii="Arial" w:hAnsi="Arial" w:cs="Arial"/>
          <w:sz w:val="24"/>
          <w:szCs w:val="24"/>
        </w:rPr>
      </w:pPr>
      <w:ins w:id="18" w:author="Unknown">
        <w:r w:rsidRPr="008053D0">
          <w:rPr>
            <w:rFonts w:ascii="Arial" w:hAnsi="Arial" w:cs="Arial"/>
            <w:sz w:val="24"/>
            <w:szCs w:val="24"/>
          </w:rPr>
          <w:lastRenderedPageBreak/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body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19" w:author="Unknown"/>
          <w:rFonts w:ascii="Arial" w:hAnsi="Arial" w:cs="Arial"/>
          <w:sz w:val="24"/>
          <w:szCs w:val="24"/>
        </w:rPr>
      </w:pPr>
      <w:ins w:id="20" w:author="Unknown">
        <w:r w:rsidRPr="008053D0">
          <w:rPr>
            <w:rFonts w:ascii="Arial" w:hAnsi="Arial" w:cs="Arial"/>
            <w:sz w:val="24"/>
            <w:szCs w:val="24"/>
          </w:rPr>
          <w:t xml:space="preserve"> ...    </w:t>
        </w:r>
      </w:ins>
    </w:p>
    <w:p w:rsidR="008053D0" w:rsidRPr="008053D0" w:rsidRDefault="008053D0" w:rsidP="008053D0">
      <w:pPr>
        <w:rPr>
          <w:ins w:id="21" w:author="Unknown"/>
          <w:rFonts w:ascii="Arial" w:hAnsi="Arial" w:cs="Arial"/>
          <w:sz w:val="24"/>
          <w:szCs w:val="24"/>
        </w:rPr>
      </w:pPr>
      <w:ins w:id="22" w:author="Unknown">
        <w:r w:rsidRPr="008053D0">
          <w:rPr>
            <w:rFonts w:ascii="Arial" w:hAnsi="Arial" w:cs="Arial"/>
            <w:sz w:val="24"/>
            <w:szCs w:val="24"/>
          </w:rPr>
          <w:t>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body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23" w:author="Unknown"/>
          <w:rFonts w:ascii="Arial" w:hAnsi="Arial" w:cs="Arial"/>
          <w:sz w:val="24"/>
          <w:szCs w:val="24"/>
        </w:rPr>
      </w:pPr>
      <w:ins w:id="24" w:author="Unknown">
        <w:r w:rsidRPr="008053D0">
          <w:rPr>
            <w:rFonts w:ascii="Arial" w:hAnsi="Arial" w:cs="Arial"/>
            <w:sz w:val="24"/>
            <w:szCs w:val="24"/>
          </w:rPr>
          <w:t>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html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25" w:author="Unknown"/>
          <w:rFonts w:ascii="Arial" w:hAnsi="Arial" w:cs="Arial"/>
          <w:sz w:val="24"/>
          <w:szCs w:val="24"/>
        </w:rPr>
      </w:pPr>
      <w:ins w:id="26" w:author="Unknown">
        <w:r w:rsidRPr="008053D0">
          <w:rPr>
            <w:rFonts w:ascii="Arial" w:hAnsi="Arial" w:cs="Arial"/>
            <w:sz w:val="24"/>
            <w:szCs w:val="24"/>
          </w:rPr>
          <w:t>Новые теги HTML5</w:t>
        </w:r>
      </w:ins>
    </w:p>
    <w:p w:rsidR="008053D0" w:rsidRPr="008053D0" w:rsidRDefault="008053D0" w:rsidP="008053D0">
      <w:pPr>
        <w:rPr>
          <w:ins w:id="27" w:author="Unknown"/>
          <w:rFonts w:ascii="Arial" w:hAnsi="Arial" w:cs="Arial"/>
          <w:sz w:val="24"/>
          <w:szCs w:val="24"/>
        </w:rPr>
      </w:pPr>
      <w:ins w:id="28" w:author="Unknown">
        <w:r w:rsidRPr="008053D0">
          <w:rPr>
            <w:rFonts w:ascii="Arial" w:hAnsi="Arial" w:cs="Arial"/>
            <w:sz w:val="24"/>
            <w:szCs w:val="24"/>
          </w:rPr>
          <w:t>В HTML5 для структуры кода введено несколько новых тегов: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article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&gt;,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aside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&gt;,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footer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&gt;,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header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&gt;,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nav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&gt;, которые заменяют в некоторых случаях привычный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div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&gt;. Сделано это для поисковых роботов, чтобы они лучше распознавали код страниц и отделяли основной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контент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от вспомогательных элементов.</w:t>
        </w:r>
      </w:ins>
    </w:p>
    <w:p w:rsidR="008053D0" w:rsidRPr="008053D0" w:rsidRDefault="008053D0" w:rsidP="008053D0">
      <w:pPr>
        <w:rPr>
          <w:ins w:id="29" w:author="Unknown"/>
          <w:rFonts w:ascii="Arial" w:hAnsi="Arial" w:cs="Arial"/>
          <w:sz w:val="24"/>
          <w:szCs w:val="24"/>
        </w:rPr>
      </w:pPr>
      <w:ins w:id="30" w:author="Unknown">
        <w:r w:rsidRPr="008053D0">
          <w:rPr>
            <w:rFonts w:ascii="Arial" w:hAnsi="Arial" w:cs="Arial"/>
            <w:sz w:val="24"/>
            <w:szCs w:val="24"/>
          </w:rPr>
          <w:t>С использованием новых тегов пустой шаблон HTML5 может выглядеть так:</w:t>
        </w:r>
      </w:ins>
    </w:p>
    <w:p w:rsidR="008053D0" w:rsidRPr="008053D0" w:rsidRDefault="008053D0" w:rsidP="008053D0">
      <w:pPr>
        <w:rPr>
          <w:ins w:id="31" w:author="Unknown"/>
          <w:rFonts w:ascii="Arial" w:hAnsi="Arial" w:cs="Arial"/>
          <w:sz w:val="24"/>
          <w:szCs w:val="24"/>
        </w:rPr>
      </w:pPr>
      <w:ins w:id="32" w:author="Unknown">
        <w:r w:rsidRPr="008053D0">
          <w:rPr>
            <w:rFonts w:ascii="Arial" w:hAnsi="Arial" w:cs="Arial"/>
            <w:sz w:val="24"/>
            <w:szCs w:val="24"/>
          </w:rPr>
          <w:t>&lt;!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doctype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html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33" w:author="Unknown"/>
          <w:rFonts w:ascii="Arial" w:hAnsi="Arial" w:cs="Arial"/>
          <w:sz w:val="24"/>
          <w:szCs w:val="24"/>
        </w:rPr>
      </w:pPr>
      <w:ins w:id="34" w:author="Unknown">
        <w:r w:rsidRPr="008053D0">
          <w:rPr>
            <w:rFonts w:ascii="Arial" w:hAnsi="Arial" w:cs="Arial"/>
            <w:sz w:val="24"/>
            <w:szCs w:val="24"/>
          </w:rPr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html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lang=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ru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"&gt;</w:t>
        </w:r>
      </w:ins>
    </w:p>
    <w:p w:rsidR="008053D0" w:rsidRPr="008053D0" w:rsidRDefault="008053D0" w:rsidP="008053D0">
      <w:pPr>
        <w:rPr>
          <w:ins w:id="35" w:author="Unknown"/>
          <w:rFonts w:ascii="Arial" w:hAnsi="Arial" w:cs="Arial"/>
          <w:sz w:val="24"/>
          <w:szCs w:val="24"/>
        </w:rPr>
      </w:pPr>
      <w:ins w:id="36" w:author="Unknown">
        <w:r w:rsidRPr="008053D0">
          <w:rPr>
            <w:rFonts w:ascii="Arial" w:hAnsi="Arial" w:cs="Arial"/>
            <w:sz w:val="24"/>
            <w:szCs w:val="24"/>
          </w:rPr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head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37" w:author="Unknown"/>
          <w:rFonts w:ascii="Arial" w:hAnsi="Arial" w:cs="Arial"/>
          <w:sz w:val="24"/>
          <w:szCs w:val="24"/>
        </w:rPr>
      </w:pPr>
      <w:ins w:id="38" w:author="Unknown">
        <w:r w:rsidRPr="008053D0">
          <w:rPr>
            <w:rFonts w:ascii="Arial" w:hAnsi="Arial" w:cs="Arial"/>
            <w:sz w:val="24"/>
            <w:szCs w:val="24"/>
          </w:rPr>
          <w:t xml:space="preserve"> 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meta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charset=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"utf-8" /&gt;</w:t>
        </w:r>
      </w:ins>
    </w:p>
    <w:p w:rsidR="008053D0" w:rsidRPr="008053D0" w:rsidRDefault="008053D0" w:rsidP="008053D0">
      <w:pPr>
        <w:rPr>
          <w:ins w:id="39" w:author="Unknown"/>
          <w:rFonts w:ascii="Arial" w:hAnsi="Arial" w:cs="Arial"/>
          <w:sz w:val="24"/>
          <w:szCs w:val="24"/>
        </w:rPr>
      </w:pPr>
      <w:ins w:id="40" w:author="Unknown">
        <w:r w:rsidRPr="008053D0">
          <w:rPr>
            <w:rFonts w:ascii="Arial" w:hAnsi="Arial" w:cs="Arial"/>
            <w:sz w:val="24"/>
            <w:szCs w:val="24"/>
          </w:rPr>
          <w:t xml:space="preserve"> 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title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title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41" w:author="Unknown"/>
          <w:rFonts w:ascii="Arial" w:hAnsi="Arial" w:cs="Arial"/>
          <w:sz w:val="24"/>
          <w:szCs w:val="24"/>
        </w:rPr>
      </w:pPr>
      <w:ins w:id="42" w:author="Unknown">
        <w:r w:rsidRPr="008053D0">
          <w:rPr>
            <w:rFonts w:ascii="Arial" w:hAnsi="Arial" w:cs="Arial"/>
            <w:sz w:val="24"/>
            <w:szCs w:val="24"/>
          </w:rPr>
          <w:t xml:space="preserve"> 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link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rel=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stylesheet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"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href=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style.css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" /&gt;</w:t>
        </w:r>
      </w:ins>
    </w:p>
    <w:p w:rsidR="008053D0" w:rsidRPr="008053D0" w:rsidRDefault="008053D0" w:rsidP="008053D0">
      <w:pPr>
        <w:rPr>
          <w:ins w:id="43" w:author="Unknown"/>
          <w:rFonts w:ascii="Arial" w:hAnsi="Arial" w:cs="Arial"/>
          <w:sz w:val="24"/>
          <w:szCs w:val="24"/>
        </w:rPr>
      </w:pPr>
      <w:ins w:id="44" w:author="Unknown">
        <w:r w:rsidRPr="008053D0">
          <w:rPr>
            <w:rFonts w:ascii="Arial" w:hAnsi="Arial" w:cs="Arial"/>
            <w:sz w:val="24"/>
            <w:szCs w:val="24"/>
          </w:rPr>
          <w:t>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head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45" w:author="Unknown"/>
          <w:rFonts w:ascii="Arial" w:hAnsi="Arial" w:cs="Arial"/>
          <w:sz w:val="24"/>
          <w:szCs w:val="24"/>
        </w:rPr>
      </w:pPr>
      <w:ins w:id="46" w:author="Unknown">
        <w:r w:rsidRPr="008053D0">
          <w:rPr>
            <w:rFonts w:ascii="Arial" w:hAnsi="Arial" w:cs="Arial"/>
            <w:sz w:val="24"/>
            <w:szCs w:val="24"/>
          </w:rPr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body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47" w:author="Unknown"/>
          <w:rFonts w:ascii="Arial" w:hAnsi="Arial" w:cs="Arial"/>
          <w:sz w:val="24"/>
          <w:szCs w:val="24"/>
        </w:rPr>
      </w:pPr>
    </w:p>
    <w:p w:rsidR="008053D0" w:rsidRPr="008053D0" w:rsidRDefault="008053D0" w:rsidP="008053D0">
      <w:pPr>
        <w:rPr>
          <w:ins w:id="48" w:author="Unknown"/>
          <w:rFonts w:ascii="Arial" w:hAnsi="Arial" w:cs="Arial"/>
          <w:sz w:val="24"/>
          <w:szCs w:val="24"/>
        </w:rPr>
      </w:pPr>
      <w:ins w:id="49" w:author="Unknown">
        <w:r w:rsidRPr="008053D0">
          <w:rPr>
            <w:rFonts w:ascii="Arial" w:hAnsi="Arial" w:cs="Arial"/>
            <w:sz w:val="24"/>
            <w:szCs w:val="24"/>
          </w:rPr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header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&gt;Заголовок страницы&lt;/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header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50" w:author="Unknown"/>
          <w:rFonts w:ascii="Arial" w:hAnsi="Arial" w:cs="Arial"/>
          <w:sz w:val="24"/>
          <w:szCs w:val="24"/>
        </w:rPr>
      </w:pPr>
    </w:p>
    <w:p w:rsidR="008053D0" w:rsidRPr="008053D0" w:rsidRDefault="008053D0" w:rsidP="008053D0">
      <w:pPr>
        <w:rPr>
          <w:ins w:id="51" w:author="Unknown"/>
          <w:rFonts w:ascii="Arial" w:hAnsi="Arial" w:cs="Arial"/>
          <w:sz w:val="24"/>
          <w:szCs w:val="24"/>
        </w:rPr>
      </w:pPr>
      <w:ins w:id="52" w:author="Unknown">
        <w:r w:rsidRPr="008053D0">
          <w:rPr>
            <w:rFonts w:ascii="Arial" w:hAnsi="Arial" w:cs="Arial"/>
            <w:sz w:val="24"/>
            <w:szCs w:val="24"/>
          </w:rPr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nav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&gt;Меню навигации&lt;/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nav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53" w:author="Unknown"/>
          <w:rFonts w:ascii="Arial" w:hAnsi="Arial" w:cs="Arial"/>
          <w:sz w:val="24"/>
          <w:szCs w:val="24"/>
        </w:rPr>
      </w:pPr>
    </w:p>
    <w:p w:rsidR="008053D0" w:rsidRPr="008053D0" w:rsidRDefault="008053D0" w:rsidP="008053D0">
      <w:pPr>
        <w:rPr>
          <w:ins w:id="54" w:author="Unknown"/>
          <w:rFonts w:ascii="Arial" w:hAnsi="Arial" w:cs="Arial"/>
          <w:sz w:val="24"/>
          <w:szCs w:val="24"/>
        </w:rPr>
      </w:pPr>
      <w:ins w:id="55" w:author="Unknown">
        <w:r w:rsidRPr="008053D0">
          <w:rPr>
            <w:rFonts w:ascii="Arial" w:hAnsi="Arial" w:cs="Arial"/>
            <w:sz w:val="24"/>
            <w:szCs w:val="24"/>
          </w:rPr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aside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&gt;Боковая колонка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SideBar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aside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56" w:author="Unknown"/>
          <w:rFonts w:ascii="Arial" w:hAnsi="Arial" w:cs="Arial"/>
          <w:sz w:val="24"/>
          <w:szCs w:val="24"/>
        </w:rPr>
      </w:pPr>
    </w:p>
    <w:p w:rsidR="008053D0" w:rsidRPr="008053D0" w:rsidRDefault="008053D0" w:rsidP="008053D0">
      <w:pPr>
        <w:rPr>
          <w:ins w:id="57" w:author="Unknown"/>
          <w:rFonts w:ascii="Arial" w:hAnsi="Arial" w:cs="Arial"/>
          <w:sz w:val="24"/>
          <w:szCs w:val="24"/>
        </w:rPr>
      </w:pPr>
      <w:ins w:id="58" w:author="Unknown">
        <w:r w:rsidRPr="008053D0">
          <w:rPr>
            <w:rFonts w:ascii="Arial" w:hAnsi="Arial" w:cs="Arial"/>
            <w:sz w:val="24"/>
            <w:szCs w:val="24"/>
          </w:rPr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article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59" w:author="Unknown"/>
          <w:rFonts w:ascii="Arial" w:hAnsi="Arial" w:cs="Arial"/>
          <w:sz w:val="24"/>
          <w:szCs w:val="24"/>
        </w:rPr>
      </w:pPr>
      <w:ins w:id="60" w:author="Unknown"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Контент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- основное содержимое страницы.</w:t>
        </w:r>
      </w:ins>
    </w:p>
    <w:p w:rsidR="008053D0" w:rsidRPr="008053D0" w:rsidRDefault="008053D0" w:rsidP="008053D0">
      <w:pPr>
        <w:rPr>
          <w:ins w:id="61" w:author="Unknown"/>
          <w:rFonts w:ascii="Arial" w:hAnsi="Arial" w:cs="Arial"/>
          <w:sz w:val="24"/>
          <w:szCs w:val="24"/>
        </w:rPr>
      </w:pPr>
      <w:ins w:id="62" w:author="Unknown">
        <w:r w:rsidRPr="008053D0">
          <w:rPr>
            <w:rFonts w:ascii="Arial" w:hAnsi="Arial" w:cs="Arial"/>
            <w:sz w:val="24"/>
            <w:szCs w:val="24"/>
          </w:rPr>
          <w:t>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article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63" w:author="Unknown"/>
          <w:rFonts w:ascii="Arial" w:hAnsi="Arial" w:cs="Arial"/>
          <w:sz w:val="24"/>
          <w:szCs w:val="24"/>
        </w:rPr>
      </w:pPr>
    </w:p>
    <w:p w:rsidR="008053D0" w:rsidRPr="008053D0" w:rsidRDefault="008053D0" w:rsidP="008053D0">
      <w:pPr>
        <w:rPr>
          <w:ins w:id="64" w:author="Unknown"/>
          <w:rFonts w:ascii="Arial" w:hAnsi="Arial" w:cs="Arial"/>
          <w:sz w:val="24"/>
          <w:szCs w:val="24"/>
        </w:rPr>
      </w:pPr>
      <w:ins w:id="65" w:author="Unknown">
        <w:r w:rsidRPr="008053D0">
          <w:rPr>
            <w:rFonts w:ascii="Arial" w:hAnsi="Arial" w:cs="Arial"/>
            <w:sz w:val="24"/>
            <w:szCs w:val="24"/>
          </w:rPr>
          <w:lastRenderedPageBreak/>
          <w:t>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footer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&gt;Подвал сайта&lt;/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footer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66" w:author="Unknown"/>
          <w:rFonts w:ascii="Arial" w:hAnsi="Arial" w:cs="Arial"/>
          <w:sz w:val="24"/>
          <w:szCs w:val="24"/>
        </w:rPr>
      </w:pPr>
      <w:ins w:id="67" w:author="Unknown">
        <w:r w:rsidRPr="008053D0">
          <w:rPr>
            <w:rFonts w:ascii="Arial" w:hAnsi="Arial" w:cs="Arial"/>
            <w:sz w:val="24"/>
            <w:szCs w:val="24"/>
          </w:rPr>
          <w:t xml:space="preserve"> </w:t>
        </w:r>
      </w:ins>
    </w:p>
    <w:p w:rsidR="008053D0" w:rsidRPr="008053D0" w:rsidRDefault="008053D0" w:rsidP="008053D0">
      <w:pPr>
        <w:rPr>
          <w:ins w:id="68" w:author="Unknown"/>
          <w:rFonts w:ascii="Arial" w:hAnsi="Arial" w:cs="Arial"/>
          <w:sz w:val="24"/>
          <w:szCs w:val="24"/>
        </w:rPr>
      </w:pPr>
      <w:ins w:id="69" w:author="Unknown">
        <w:r w:rsidRPr="008053D0">
          <w:rPr>
            <w:rFonts w:ascii="Arial" w:hAnsi="Arial" w:cs="Arial"/>
            <w:sz w:val="24"/>
            <w:szCs w:val="24"/>
          </w:rPr>
          <w:t>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body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70" w:author="Unknown"/>
          <w:rFonts w:ascii="Arial" w:hAnsi="Arial" w:cs="Arial"/>
          <w:sz w:val="24"/>
          <w:szCs w:val="24"/>
        </w:rPr>
      </w:pPr>
      <w:ins w:id="71" w:author="Unknown">
        <w:r w:rsidRPr="008053D0">
          <w:rPr>
            <w:rFonts w:ascii="Arial" w:hAnsi="Arial" w:cs="Arial"/>
            <w:sz w:val="24"/>
            <w:szCs w:val="24"/>
          </w:rPr>
          <w:t>&lt;/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html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72" w:author="Unknown"/>
          <w:rFonts w:ascii="Arial" w:hAnsi="Arial" w:cs="Arial"/>
          <w:sz w:val="24"/>
          <w:szCs w:val="24"/>
        </w:rPr>
      </w:pPr>
      <w:ins w:id="73" w:author="Unknown">
        <w:r w:rsidRPr="008053D0">
          <w:rPr>
            <w:rFonts w:ascii="Arial" w:hAnsi="Arial" w:cs="Arial"/>
            <w:sz w:val="24"/>
            <w:szCs w:val="24"/>
          </w:rPr>
          <w:t>Упрощение написания DOCTYPE</w:t>
        </w:r>
      </w:ins>
    </w:p>
    <w:p w:rsidR="008053D0" w:rsidRPr="008053D0" w:rsidRDefault="008053D0" w:rsidP="008053D0">
      <w:pPr>
        <w:rPr>
          <w:ins w:id="74" w:author="Unknown"/>
          <w:rFonts w:ascii="Arial" w:hAnsi="Arial" w:cs="Arial"/>
          <w:sz w:val="24"/>
          <w:szCs w:val="24"/>
        </w:rPr>
      </w:pPr>
      <w:ins w:id="75" w:author="Unknown">
        <w:r w:rsidRPr="008053D0">
          <w:rPr>
            <w:rFonts w:ascii="Arial" w:hAnsi="Arial" w:cs="Arial"/>
            <w:sz w:val="24"/>
            <w:szCs w:val="24"/>
          </w:rPr>
          <w:t>в HTML4 тег DOCTYPE выглядел так:</w:t>
        </w:r>
      </w:ins>
    </w:p>
    <w:p w:rsidR="008053D0" w:rsidRPr="008053D0" w:rsidRDefault="008053D0" w:rsidP="008053D0">
      <w:pPr>
        <w:rPr>
          <w:ins w:id="76" w:author="Unknown"/>
          <w:rFonts w:ascii="Arial" w:hAnsi="Arial" w:cs="Arial"/>
          <w:sz w:val="24"/>
          <w:szCs w:val="24"/>
        </w:rPr>
      </w:pPr>
      <w:ins w:id="77" w:author="Unknown">
        <w:r w:rsidRPr="008053D0">
          <w:rPr>
            <w:rFonts w:ascii="Arial" w:hAnsi="Arial" w:cs="Arial"/>
            <w:sz w:val="24"/>
            <w:szCs w:val="24"/>
          </w:rPr>
          <w:t xml:space="preserve"> &lt;!DOCTYPE HTML PUBLIC "-//W3C//DTD HTML 4.01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Transitional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//EN"</w:t>
        </w:r>
      </w:ins>
    </w:p>
    <w:p w:rsidR="008053D0" w:rsidRPr="008053D0" w:rsidRDefault="008053D0" w:rsidP="008053D0">
      <w:pPr>
        <w:rPr>
          <w:ins w:id="78" w:author="Unknown"/>
          <w:rFonts w:ascii="Arial" w:hAnsi="Arial" w:cs="Arial"/>
          <w:sz w:val="24"/>
          <w:szCs w:val="24"/>
        </w:rPr>
      </w:pPr>
      <w:ins w:id="79" w:author="Unknown">
        <w:r w:rsidRPr="008053D0">
          <w:rPr>
            <w:rFonts w:ascii="Arial" w:hAnsi="Arial" w:cs="Arial"/>
            <w:sz w:val="24"/>
            <w:szCs w:val="24"/>
          </w:rPr>
          <w:t xml:space="preserve">   "http://www.w3.org/TR/html4/loose.dtd"&gt;</w:t>
        </w:r>
      </w:ins>
    </w:p>
    <w:p w:rsidR="008053D0" w:rsidRPr="008053D0" w:rsidRDefault="008053D0" w:rsidP="008053D0">
      <w:pPr>
        <w:rPr>
          <w:ins w:id="80" w:author="Unknown"/>
          <w:rFonts w:ascii="Arial" w:hAnsi="Arial" w:cs="Arial"/>
          <w:sz w:val="24"/>
          <w:szCs w:val="24"/>
        </w:rPr>
      </w:pPr>
      <w:ins w:id="81" w:author="Unknown">
        <w:r w:rsidRPr="008053D0">
          <w:rPr>
            <w:rFonts w:ascii="Arial" w:hAnsi="Arial" w:cs="Arial"/>
            <w:sz w:val="24"/>
            <w:szCs w:val="24"/>
          </w:rPr>
          <w:t>Теперь же запись минимальна, проще, наверное некуда</w:t>
        </w:r>
        <w:proofErr w:type="gramStart"/>
        <w:r w:rsidRPr="008053D0">
          <w:rPr>
            <w:rFonts w:ascii="Arial" w:hAnsi="Arial" w:cs="Arial"/>
            <w:sz w:val="24"/>
            <w:szCs w:val="24"/>
          </w:rPr>
          <w:t xml:space="preserve"> :</w:t>
        </w:r>
        <w:proofErr w:type="gramEnd"/>
      </w:ins>
    </w:p>
    <w:p w:rsidR="008053D0" w:rsidRPr="008053D0" w:rsidRDefault="008053D0" w:rsidP="008053D0">
      <w:pPr>
        <w:rPr>
          <w:ins w:id="82" w:author="Unknown"/>
          <w:rFonts w:ascii="Arial" w:hAnsi="Arial" w:cs="Arial"/>
          <w:sz w:val="24"/>
          <w:szCs w:val="24"/>
        </w:rPr>
      </w:pPr>
      <w:ins w:id="83" w:author="Unknown">
        <w:r w:rsidRPr="008053D0">
          <w:rPr>
            <w:rFonts w:ascii="Arial" w:hAnsi="Arial" w:cs="Arial"/>
            <w:sz w:val="24"/>
            <w:szCs w:val="24"/>
          </w:rPr>
          <w:t>&lt;!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doctype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html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</w:t>
        </w:r>
      </w:ins>
    </w:p>
    <w:p w:rsidR="008053D0" w:rsidRPr="008053D0" w:rsidRDefault="008053D0" w:rsidP="008053D0">
      <w:pPr>
        <w:rPr>
          <w:ins w:id="84" w:author="Unknown"/>
          <w:rFonts w:ascii="Arial" w:hAnsi="Arial" w:cs="Arial"/>
          <w:sz w:val="24"/>
          <w:szCs w:val="24"/>
        </w:rPr>
      </w:pPr>
      <w:ins w:id="85" w:author="Unknown">
        <w:r w:rsidRPr="008053D0">
          <w:rPr>
            <w:rFonts w:ascii="Arial" w:hAnsi="Arial" w:cs="Arial"/>
            <w:sz w:val="24"/>
            <w:szCs w:val="24"/>
          </w:rPr>
          <w:t>Похожие упрощения произошли и с остальными тегами, так что переход на стандарт HTML5 существенно облегчает написание.</w:t>
        </w:r>
      </w:ins>
    </w:p>
    <w:p w:rsidR="008053D0" w:rsidRPr="008053D0" w:rsidRDefault="008053D0" w:rsidP="008053D0">
      <w:pPr>
        <w:rPr>
          <w:ins w:id="86" w:author="Unknown"/>
          <w:rFonts w:ascii="Arial" w:hAnsi="Arial" w:cs="Arial"/>
          <w:sz w:val="24"/>
          <w:szCs w:val="24"/>
        </w:rPr>
      </w:pPr>
      <w:ins w:id="87" w:author="Unknown">
        <w:r w:rsidRPr="008053D0">
          <w:rPr>
            <w:rFonts w:ascii="Arial" w:hAnsi="Arial" w:cs="Arial"/>
            <w:sz w:val="24"/>
            <w:szCs w:val="24"/>
          </w:rPr>
          <w:t>Необязательные теги в HTML5</w:t>
        </w:r>
      </w:ins>
    </w:p>
    <w:p w:rsidR="008053D0" w:rsidRPr="008053D0" w:rsidRDefault="008053D0" w:rsidP="008053D0">
      <w:pPr>
        <w:rPr>
          <w:ins w:id="88" w:author="Unknown"/>
          <w:rFonts w:ascii="Arial" w:hAnsi="Arial" w:cs="Arial"/>
          <w:sz w:val="24"/>
          <w:szCs w:val="24"/>
        </w:rPr>
      </w:pPr>
      <w:ins w:id="89" w:author="Unknown">
        <w:r w:rsidRPr="008053D0">
          <w:rPr>
            <w:rFonts w:ascii="Arial" w:hAnsi="Arial" w:cs="Arial"/>
            <w:sz w:val="24"/>
            <w:szCs w:val="24"/>
          </w:rPr>
          <w:t xml:space="preserve">Новый стандарт принес много послаблений верстальщикам. В частности, использование элементов HTML, HEAD и BODY уже не является обязательным для разметки HTML5. Если их нет, то браузер все равно считает, что они существуют. По </w:t>
        </w:r>
        <w:proofErr w:type="gramStart"/>
        <w:r w:rsidRPr="008053D0">
          <w:rPr>
            <w:rFonts w:ascii="Arial" w:hAnsi="Arial" w:cs="Arial"/>
            <w:sz w:val="24"/>
            <w:szCs w:val="24"/>
          </w:rPr>
          <w:t>сути</w:t>
        </w:r>
        <w:proofErr w:type="gramEnd"/>
        <w:r w:rsidRPr="008053D0">
          <w:rPr>
            <w:rFonts w:ascii="Arial" w:hAnsi="Arial" w:cs="Arial"/>
            <w:sz w:val="24"/>
            <w:szCs w:val="24"/>
          </w:rPr>
          <w:t xml:space="preserve"> из обязательных в HTML5 остался только &lt;!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doctype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html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&gt;.</w:t>
        </w:r>
      </w:ins>
    </w:p>
    <w:p w:rsidR="008053D0" w:rsidRPr="008053D0" w:rsidRDefault="008053D0" w:rsidP="008053D0">
      <w:pPr>
        <w:rPr>
          <w:ins w:id="90" w:author="Unknown"/>
          <w:rFonts w:ascii="Arial" w:hAnsi="Arial" w:cs="Arial"/>
          <w:sz w:val="24"/>
          <w:szCs w:val="24"/>
        </w:rPr>
      </w:pPr>
      <w:ins w:id="91" w:author="Unknown">
        <w:r w:rsidRPr="008053D0">
          <w:rPr>
            <w:rFonts w:ascii="Arial" w:hAnsi="Arial" w:cs="Arial"/>
            <w:sz w:val="24"/>
            <w:szCs w:val="24"/>
          </w:rPr>
          <w:t>Трактовка русского языка как основного языка HTML документа</w:t>
        </w:r>
      </w:ins>
    </w:p>
    <w:p w:rsidR="008053D0" w:rsidRPr="008053D0" w:rsidRDefault="008053D0" w:rsidP="008053D0">
      <w:pPr>
        <w:rPr>
          <w:ins w:id="92" w:author="Unknown"/>
          <w:rFonts w:ascii="Arial" w:hAnsi="Arial" w:cs="Arial"/>
          <w:sz w:val="24"/>
          <w:szCs w:val="24"/>
        </w:rPr>
      </w:pPr>
      <w:ins w:id="93" w:author="Unknown">
        <w:r w:rsidRPr="008053D0">
          <w:rPr>
            <w:rFonts w:ascii="Arial" w:hAnsi="Arial" w:cs="Arial"/>
            <w:sz w:val="24"/>
            <w:szCs w:val="24"/>
          </w:rPr>
          <w:t>Тег &lt;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html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lang=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»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ru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>»&gt; определяет язык документа. В сети регулярно возникают дискуссии о правильном его написании, в частности правильность написания «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ru-RU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». Я склоняюсь к варианту, что «-RU» является избыточным, так как у русского языка нет диалектов и вариантов написания как у Английского языка (Британский и Американский). Суффикс RU уточняет, где говорят на русском языке. То есть если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en-US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означает «английский </w:t>
        </w:r>
        <w:proofErr w:type="gramStart"/>
        <w:r w:rsidRPr="008053D0">
          <w:rPr>
            <w:rFonts w:ascii="Arial" w:hAnsi="Arial" w:cs="Arial"/>
            <w:sz w:val="24"/>
            <w:szCs w:val="24"/>
          </w:rPr>
          <w:t>язык</w:t>
        </w:r>
        <w:proofErr w:type="gramEnd"/>
        <w:r w:rsidRPr="008053D0">
          <w:rPr>
            <w:rFonts w:ascii="Arial" w:hAnsi="Arial" w:cs="Arial"/>
            <w:sz w:val="24"/>
            <w:szCs w:val="24"/>
          </w:rPr>
          <w:t xml:space="preserve"> на котором говорят в США», то </w:t>
        </w:r>
        <w:proofErr w:type="spellStart"/>
        <w:r w:rsidRPr="008053D0">
          <w:rPr>
            <w:rFonts w:ascii="Arial" w:hAnsi="Arial" w:cs="Arial"/>
            <w:sz w:val="24"/>
            <w:szCs w:val="24"/>
          </w:rPr>
          <w:t>ru-RU</w:t>
        </w:r>
        <w:proofErr w:type="spellEnd"/>
        <w:r w:rsidRPr="008053D0">
          <w:rPr>
            <w:rFonts w:ascii="Arial" w:hAnsi="Arial" w:cs="Arial"/>
            <w:sz w:val="24"/>
            <w:szCs w:val="24"/>
          </w:rPr>
          <w:t xml:space="preserve"> означает «русский язык на котором говорят в России», что является излишним.</w:t>
        </w:r>
      </w:ins>
    </w:p>
    <w:p w:rsidR="00A0011C" w:rsidRPr="008053D0" w:rsidRDefault="00A0011C" w:rsidP="008053D0">
      <w:pPr>
        <w:rPr>
          <w:rFonts w:ascii="Arial" w:hAnsi="Arial" w:cs="Arial"/>
          <w:sz w:val="24"/>
          <w:szCs w:val="24"/>
        </w:rPr>
      </w:pPr>
    </w:p>
    <w:p w:rsidR="008053D0" w:rsidRPr="008053D0" w:rsidRDefault="008053D0">
      <w:pPr>
        <w:rPr>
          <w:rFonts w:ascii="Arial" w:hAnsi="Arial" w:cs="Arial"/>
          <w:sz w:val="24"/>
          <w:szCs w:val="24"/>
        </w:rPr>
      </w:pPr>
    </w:p>
    <w:sectPr w:rsidR="008053D0" w:rsidRPr="008053D0" w:rsidSect="00A0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053D0"/>
    <w:rsid w:val="008053D0"/>
    <w:rsid w:val="00A0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11C"/>
  </w:style>
  <w:style w:type="paragraph" w:styleId="1">
    <w:name w:val="heading 1"/>
    <w:basedOn w:val="a"/>
    <w:link w:val="10"/>
    <w:uiPriority w:val="9"/>
    <w:qFormat/>
    <w:rsid w:val="00805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5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5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3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53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5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8053D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5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5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3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8053D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0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5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31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996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1961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2019-09-02T22:21:00Z</dcterms:created>
  <dcterms:modified xsi:type="dcterms:W3CDTF">2019-09-02T22:24:00Z</dcterms:modified>
</cp:coreProperties>
</file>